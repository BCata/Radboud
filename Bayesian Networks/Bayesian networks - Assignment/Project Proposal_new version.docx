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F17BB" w14:textId="77777777" w:rsidR="00C52E63" w:rsidRPr="00E9159E" w:rsidRDefault="00C05983" w:rsidP="00C05983">
      <w:pPr>
        <w:spacing w:after="0"/>
        <w:rPr>
          <w:sz w:val="72"/>
          <w:lang w:val="en-GB"/>
        </w:rPr>
      </w:pPr>
      <w:r w:rsidRPr="00E9159E">
        <w:rPr>
          <w:sz w:val="72"/>
          <w:lang w:val="en-GB"/>
        </w:rPr>
        <w:t>Project Proposal</w:t>
      </w:r>
    </w:p>
    <w:p w14:paraId="428E3980" w14:textId="1DF0374F" w:rsidR="00C05983" w:rsidRPr="00E9159E" w:rsidRDefault="00E77113">
      <w:pPr>
        <w:rPr>
          <w:color w:val="943634" w:themeColor="accent2" w:themeShade="BF"/>
          <w:sz w:val="40"/>
          <w:lang w:val="en-GB"/>
        </w:rPr>
      </w:pPr>
      <w:r>
        <w:rPr>
          <w:color w:val="943634" w:themeColor="accent2" w:themeShade="BF"/>
          <w:sz w:val="40"/>
          <w:lang w:val="en-GB"/>
        </w:rPr>
        <w:t>Teenagers</w:t>
      </w:r>
      <w:r w:rsidR="00D60C4B">
        <w:rPr>
          <w:color w:val="943634" w:themeColor="accent2" w:themeShade="BF"/>
          <w:sz w:val="40"/>
          <w:lang w:val="en-GB"/>
        </w:rPr>
        <w:t xml:space="preserve"> with guns in school research</w:t>
      </w:r>
    </w:p>
    <w:p w14:paraId="6540B1CC" w14:textId="40DD756A" w:rsidR="00C05983" w:rsidRPr="00E9159E" w:rsidRDefault="00C05983">
      <w:pPr>
        <w:rPr>
          <w:color w:val="943634" w:themeColor="accent2" w:themeShade="BF"/>
        </w:rPr>
      </w:pPr>
      <w:r w:rsidRPr="00E9159E">
        <w:rPr>
          <w:color w:val="943634" w:themeColor="accent2" w:themeShade="BF"/>
        </w:rPr>
        <w:t xml:space="preserve">Alejandro González </w:t>
      </w:r>
      <w:proofErr w:type="spellStart"/>
      <w:r w:rsidRPr="00E9159E">
        <w:rPr>
          <w:color w:val="943634" w:themeColor="accent2" w:themeShade="BF"/>
        </w:rPr>
        <w:t>Rogel</w:t>
      </w:r>
      <w:proofErr w:type="spellEnd"/>
      <w:r w:rsidRPr="00E9159E">
        <w:rPr>
          <w:color w:val="943634" w:themeColor="accent2" w:themeShade="BF"/>
        </w:rPr>
        <w:t xml:space="preserve">, </w:t>
      </w:r>
      <w:proofErr w:type="spellStart"/>
      <w:r w:rsidRPr="00E9159E">
        <w:rPr>
          <w:color w:val="943634" w:themeColor="accent2" w:themeShade="BF"/>
        </w:rPr>
        <w:t>Juraj</w:t>
      </w:r>
      <w:proofErr w:type="spellEnd"/>
      <w:r w:rsidRPr="00E9159E">
        <w:rPr>
          <w:color w:val="943634" w:themeColor="accent2" w:themeShade="BF"/>
        </w:rPr>
        <w:t xml:space="preserve"> </w:t>
      </w:r>
      <w:proofErr w:type="spellStart"/>
      <w:r w:rsidR="00B87537" w:rsidRPr="00E9159E">
        <w:rPr>
          <w:color w:val="943634" w:themeColor="accent2" w:themeShade="BF"/>
        </w:rPr>
        <w:t>Šušnjara</w:t>
      </w:r>
      <w:proofErr w:type="spellEnd"/>
      <w:r w:rsidR="00B87537" w:rsidRPr="00E9159E">
        <w:rPr>
          <w:color w:val="943634" w:themeColor="accent2" w:themeShade="BF"/>
        </w:rPr>
        <w:t xml:space="preserve"> </w:t>
      </w:r>
      <w:r w:rsidRPr="00E9159E">
        <w:rPr>
          <w:color w:val="943634" w:themeColor="accent2" w:themeShade="BF"/>
        </w:rPr>
        <w:t>and Ath</w:t>
      </w:r>
      <w:r w:rsidR="005C2890" w:rsidRPr="00E9159E">
        <w:rPr>
          <w:color w:val="943634" w:themeColor="accent2" w:themeShade="BF"/>
        </w:rPr>
        <w:t>e</w:t>
      </w:r>
      <w:r w:rsidRPr="00E9159E">
        <w:rPr>
          <w:color w:val="943634" w:themeColor="accent2" w:themeShade="BF"/>
        </w:rPr>
        <w:t>na</w:t>
      </w:r>
      <w:r w:rsidR="003D41E1" w:rsidRPr="00E9159E">
        <w:rPr>
          <w:color w:val="943634" w:themeColor="accent2" w:themeShade="BF"/>
        </w:rPr>
        <w:t xml:space="preserve"> </w:t>
      </w:r>
      <w:proofErr w:type="spellStart"/>
      <w:r w:rsidR="003D41E1" w:rsidRPr="00E9159E">
        <w:rPr>
          <w:color w:val="943634" w:themeColor="accent2" w:themeShade="BF"/>
        </w:rPr>
        <w:t>Iakovidi</w:t>
      </w:r>
      <w:proofErr w:type="spellEnd"/>
    </w:p>
    <w:p w14:paraId="7DF1D831" w14:textId="77777777" w:rsidR="00C05983" w:rsidRPr="00E9159E" w:rsidRDefault="00C05983">
      <w:pPr>
        <w:rPr>
          <w:b/>
          <w:sz w:val="32"/>
          <w:lang w:val="en-GB"/>
        </w:rPr>
      </w:pPr>
      <w:r w:rsidRPr="00E9159E">
        <w:rPr>
          <w:b/>
          <w:sz w:val="32"/>
          <w:lang w:val="en-GB"/>
        </w:rPr>
        <w:t>Problem domain</w:t>
      </w:r>
    </w:p>
    <w:p w14:paraId="41FFBE05" w14:textId="6ACF334D" w:rsidR="00821CAA" w:rsidRPr="00821CAA" w:rsidRDefault="00821CAA" w:rsidP="00821CAA">
      <w:pPr>
        <w:rPr>
          <w:rFonts w:ascii="Calibri" w:hAnsi="Calibri" w:cs="Calibri"/>
          <w:lang w:val="en-GB"/>
        </w:rPr>
      </w:pPr>
      <w:r w:rsidRPr="00821CAA">
        <w:rPr>
          <w:rFonts w:ascii="Calibri" w:hAnsi="Calibri" w:cs="Calibri"/>
          <w:lang w:val="en-GB"/>
        </w:rPr>
        <w:t xml:space="preserve">Violence in schools </w:t>
      </w:r>
      <w:r w:rsidR="00D60C4B">
        <w:rPr>
          <w:rFonts w:ascii="Calibri" w:hAnsi="Calibri" w:cs="Calibri"/>
          <w:lang w:val="en-GB"/>
        </w:rPr>
        <w:t>constitutes</w:t>
      </w:r>
      <w:r w:rsidR="005C2890" w:rsidRPr="00821CAA">
        <w:rPr>
          <w:rFonts w:ascii="Calibri" w:hAnsi="Calibri" w:cs="Calibri"/>
          <w:lang w:val="en-GB"/>
        </w:rPr>
        <w:t xml:space="preserve"> </w:t>
      </w:r>
      <w:r w:rsidRPr="00821CAA">
        <w:rPr>
          <w:rFonts w:ascii="Calibri" w:hAnsi="Calibri" w:cs="Calibri"/>
          <w:lang w:val="en-GB"/>
        </w:rPr>
        <w:t>a serious problem in many countries, especially where weapons such as guns are involved. Although school is meant to be a secure and f</w:t>
      </w:r>
      <w:r w:rsidR="00D60C4B">
        <w:rPr>
          <w:rFonts w:ascii="Calibri" w:hAnsi="Calibri" w:cs="Calibri"/>
          <w:lang w:val="en-GB"/>
        </w:rPr>
        <w:t>riendly place</w:t>
      </w:r>
      <w:r w:rsidRPr="00821CAA">
        <w:rPr>
          <w:rFonts w:ascii="Calibri" w:hAnsi="Calibri" w:cs="Calibri"/>
          <w:lang w:val="en-GB"/>
        </w:rPr>
        <w:t>, many children are afraid to go there</w:t>
      </w:r>
      <w:r w:rsidR="00D60C4B">
        <w:rPr>
          <w:rFonts w:ascii="Calibri" w:hAnsi="Calibri" w:cs="Calibri"/>
          <w:lang w:val="en-GB"/>
        </w:rPr>
        <w:t xml:space="preserve"> because t</w:t>
      </w:r>
      <w:r w:rsidRPr="00821CAA">
        <w:rPr>
          <w:rFonts w:ascii="Calibri" w:hAnsi="Calibri" w:cs="Calibri"/>
          <w:lang w:val="en-GB"/>
        </w:rPr>
        <w:t>hey are often threatene</w:t>
      </w:r>
      <w:r w:rsidR="00E77113">
        <w:rPr>
          <w:rFonts w:ascii="Calibri" w:hAnsi="Calibri" w:cs="Calibri"/>
          <w:lang w:val="en-GB"/>
        </w:rPr>
        <w:t xml:space="preserve">d and bullied by other children. </w:t>
      </w:r>
      <w:ins w:id="1" w:author="Athena" w:date="2016-10-15T13:20:00Z">
        <w:r w:rsidR="00712A46">
          <w:rPr>
            <w:rFonts w:ascii="Calibri" w:hAnsi="Calibri" w:cs="Calibri"/>
            <w:lang w:val="en-GB"/>
          </w:rPr>
          <w:t xml:space="preserve">Moreover, </w:t>
        </w:r>
      </w:ins>
      <w:del w:id="2" w:author="Athena" w:date="2016-10-15T13:20:00Z">
        <w:r w:rsidR="00E77113" w:rsidDel="00712A46">
          <w:rPr>
            <w:rFonts w:ascii="Calibri" w:hAnsi="Calibri" w:cs="Calibri"/>
            <w:lang w:val="en-GB"/>
          </w:rPr>
          <w:delText>In such environment, the fact that these</w:delText>
        </w:r>
        <w:r w:rsidR="0006180A" w:rsidDel="00712A46">
          <w:rPr>
            <w:rFonts w:ascii="Calibri" w:hAnsi="Calibri" w:cs="Calibri"/>
            <w:lang w:val="en-GB"/>
          </w:rPr>
          <w:delText xml:space="preserve"> last</w:delText>
        </w:r>
        <w:r w:rsidR="00E77113" w:rsidDel="00712A46">
          <w:rPr>
            <w:rFonts w:ascii="Calibri" w:hAnsi="Calibri" w:cs="Calibri"/>
            <w:lang w:val="en-GB"/>
          </w:rPr>
          <w:delText xml:space="preserve"> individual</w:delText>
        </w:r>
      </w:del>
      <w:ins w:id="3" w:author="Athena" w:date="2016-10-15T13:20:00Z">
        <w:r w:rsidR="00712A46">
          <w:rPr>
            <w:rFonts w:ascii="Calibri" w:hAnsi="Calibri" w:cs="Calibri"/>
            <w:lang w:val="en-GB"/>
          </w:rPr>
          <w:t xml:space="preserve">the </w:t>
        </w:r>
      </w:ins>
      <w:ins w:id="4" w:author="Athena" w:date="2016-10-15T13:21:00Z">
        <w:r w:rsidR="00712A46">
          <w:rPr>
            <w:rFonts w:ascii="Calibri" w:hAnsi="Calibri" w:cs="Calibri"/>
            <w:lang w:val="en-GB"/>
          </w:rPr>
          <w:t xml:space="preserve">fact that the </w:t>
        </w:r>
      </w:ins>
      <w:ins w:id="5" w:author="Athena" w:date="2016-10-15T13:20:00Z">
        <w:r w:rsidR="00712A46">
          <w:rPr>
            <w:rFonts w:ascii="Calibri" w:hAnsi="Calibri" w:cs="Calibri"/>
            <w:lang w:val="en-GB"/>
          </w:rPr>
          <w:t>latter children</w:t>
        </w:r>
      </w:ins>
      <w:r w:rsidR="00E77113">
        <w:rPr>
          <w:rFonts w:ascii="Calibri" w:hAnsi="Calibri" w:cs="Calibri"/>
          <w:lang w:val="en-GB"/>
        </w:rPr>
        <w:t xml:space="preserve"> can have relatively easy access to guns can </w:t>
      </w:r>
      <w:r w:rsidR="0006180A">
        <w:rPr>
          <w:rFonts w:ascii="Calibri" w:hAnsi="Calibri" w:cs="Calibri"/>
          <w:lang w:val="en-GB"/>
        </w:rPr>
        <w:t xml:space="preserve">result </w:t>
      </w:r>
      <w:del w:id="6" w:author="Athena" w:date="2016-10-15T13:22:00Z">
        <w:r w:rsidR="0006180A" w:rsidDel="00712A46">
          <w:rPr>
            <w:rFonts w:ascii="Calibri" w:hAnsi="Calibri" w:cs="Calibri"/>
            <w:lang w:val="en-GB"/>
          </w:rPr>
          <w:delText>on</w:delText>
        </w:r>
        <w:r w:rsidR="00E77113" w:rsidDel="00712A46">
          <w:rPr>
            <w:rFonts w:ascii="Calibri" w:hAnsi="Calibri" w:cs="Calibri"/>
            <w:lang w:val="en-GB"/>
          </w:rPr>
          <w:delText xml:space="preserve"> </w:delText>
        </w:r>
      </w:del>
      <w:ins w:id="7" w:author="Athena" w:date="2016-10-15T13:23:00Z">
        <w:r w:rsidR="00712A46">
          <w:rPr>
            <w:rFonts w:ascii="Calibri" w:hAnsi="Calibri" w:cs="Calibri"/>
            <w:lang w:val="en-GB"/>
          </w:rPr>
          <w:t>in</w:t>
        </w:r>
      </w:ins>
      <w:ins w:id="8" w:author="Athena" w:date="2016-10-15T13:22:00Z">
        <w:r w:rsidR="00712A46">
          <w:rPr>
            <w:rFonts w:ascii="Calibri" w:hAnsi="Calibri" w:cs="Calibri"/>
            <w:lang w:val="en-GB"/>
          </w:rPr>
          <w:t xml:space="preserve"> </w:t>
        </w:r>
      </w:ins>
      <w:r w:rsidR="00E77113">
        <w:rPr>
          <w:rFonts w:ascii="Calibri" w:hAnsi="Calibri" w:cs="Calibri"/>
          <w:lang w:val="en-GB"/>
        </w:rPr>
        <w:t xml:space="preserve">enormous tragedies, as seen in the past. </w:t>
      </w:r>
      <w:r w:rsidRPr="00821CAA">
        <w:rPr>
          <w:rFonts w:ascii="Calibri" w:hAnsi="Calibri" w:cs="Calibri"/>
          <w:lang w:val="en-GB"/>
        </w:rPr>
        <w:t xml:space="preserve"> </w:t>
      </w:r>
      <w:del w:id="9" w:author="Athena" w:date="2016-10-15T13:23:00Z">
        <w:r w:rsidRPr="00821CAA" w:rsidDel="00712A46">
          <w:rPr>
            <w:rFonts w:ascii="Calibri" w:hAnsi="Calibri" w:cs="Calibri"/>
            <w:lang w:val="en-GB"/>
          </w:rPr>
          <w:delText xml:space="preserve">That </w:delText>
        </w:r>
      </w:del>
      <w:ins w:id="10" w:author="Athena" w:date="2016-10-15T13:23:00Z">
        <w:r w:rsidR="00712A46">
          <w:rPr>
            <w:rFonts w:ascii="Calibri" w:hAnsi="Calibri" w:cs="Calibri"/>
            <w:lang w:val="en-GB"/>
          </w:rPr>
          <w:t>This</w:t>
        </w:r>
        <w:r w:rsidR="00712A46" w:rsidRPr="00821CAA">
          <w:rPr>
            <w:rFonts w:ascii="Calibri" w:hAnsi="Calibri" w:cs="Calibri"/>
            <w:lang w:val="en-GB"/>
          </w:rPr>
          <w:t xml:space="preserve"> </w:t>
        </w:r>
      </w:ins>
      <w:r w:rsidRPr="00821CAA">
        <w:rPr>
          <w:rFonts w:ascii="Calibri" w:hAnsi="Calibri" w:cs="Calibri"/>
          <w:lang w:val="en-GB"/>
        </w:rPr>
        <w:t>kind of environment is unacceptable and something has to be done in ord</w:t>
      </w:r>
      <w:r w:rsidR="00D60C4B">
        <w:rPr>
          <w:rFonts w:ascii="Calibri" w:hAnsi="Calibri" w:cs="Calibri"/>
          <w:lang w:val="en-GB"/>
        </w:rPr>
        <w:t>er to prevent further violence</w:t>
      </w:r>
      <w:r>
        <w:rPr>
          <w:rFonts w:ascii="Calibri" w:hAnsi="Calibri" w:cs="Calibri"/>
          <w:lang w:val="en-GB"/>
        </w:rPr>
        <w:t>.</w:t>
      </w:r>
    </w:p>
    <w:p w14:paraId="57FE34C5" w14:textId="24E5C523" w:rsidR="00821CAA" w:rsidRPr="00821CAA" w:rsidRDefault="00821CAA" w:rsidP="00821CAA">
      <w:pPr>
        <w:rPr>
          <w:rFonts w:ascii="Calibri" w:hAnsi="Calibri" w:cs="Calibri"/>
          <w:lang w:val="en-GB"/>
        </w:rPr>
      </w:pPr>
      <w:r w:rsidRPr="00821CAA">
        <w:rPr>
          <w:rFonts w:ascii="Calibri" w:hAnsi="Calibri" w:cs="Calibri"/>
          <w:lang w:val="en-GB"/>
        </w:rPr>
        <w:t>In this project we are focusing on some of the individual's characteristics</w:t>
      </w:r>
      <w:r w:rsidR="00E77113">
        <w:rPr>
          <w:rFonts w:ascii="Calibri" w:hAnsi="Calibri" w:cs="Calibri"/>
          <w:lang w:val="en-GB"/>
        </w:rPr>
        <w:t xml:space="preserve"> (and the connections between them)</w:t>
      </w:r>
      <w:r w:rsidRPr="00821CAA">
        <w:rPr>
          <w:rFonts w:ascii="Calibri" w:hAnsi="Calibri" w:cs="Calibri"/>
          <w:lang w:val="en-GB"/>
        </w:rPr>
        <w:t xml:space="preserve"> in order to predict </w:t>
      </w:r>
      <w:r w:rsidR="0006180A">
        <w:rPr>
          <w:rFonts w:ascii="Calibri" w:hAnsi="Calibri" w:cs="Calibri"/>
          <w:lang w:val="en-GB"/>
        </w:rPr>
        <w:t>whether</w:t>
      </w:r>
      <w:r w:rsidR="00E77113">
        <w:rPr>
          <w:rFonts w:ascii="Calibri" w:hAnsi="Calibri" w:cs="Calibri"/>
          <w:lang w:val="en-GB"/>
        </w:rPr>
        <w:t xml:space="preserve"> a teenager is likely to carry a gun in school.</w:t>
      </w:r>
    </w:p>
    <w:p w14:paraId="4E3B4CD9" w14:textId="77777777" w:rsidR="00C05983" w:rsidRPr="00C05983" w:rsidRDefault="00C05983">
      <w:pPr>
        <w:rPr>
          <w:b/>
          <w:sz w:val="32"/>
          <w:lang w:val="en-GB"/>
        </w:rPr>
      </w:pPr>
      <w:r w:rsidRPr="00C05983">
        <w:rPr>
          <w:b/>
          <w:sz w:val="32"/>
          <w:lang w:val="en-GB"/>
        </w:rPr>
        <w:t>Data</w:t>
      </w:r>
    </w:p>
    <w:p w14:paraId="6B340C4B" w14:textId="29F005B6" w:rsidR="00FA3BF9" w:rsidRDefault="00C05983">
      <w:pPr>
        <w:rPr>
          <w:lang w:val="en-GB"/>
        </w:rPr>
      </w:pPr>
      <w:r w:rsidRPr="00C05983">
        <w:rPr>
          <w:rFonts w:ascii="Calibri" w:hAnsi="Calibri" w:cs="Calibri"/>
          <w:lang w:val="en-GB"/>
        </w:rPr>
        <w:t xml:space="preserve">We will use data from </w:t>
      </w:r>
      <w:r w:rsidR="005E08DF">
        <w:rPr>
          <w:rFonts w:ascii="Calibri" w:hAnsi="Calibri" w:cs="Calibri"/>
          <w:lang w:val="en-GB"/>
        </w:rPr>
        <w:t xml:space="preserve">the 2015 </w:t>
      </w:r>
      <w:r>
        <w:rPr>
          <w:rFonts w:ascii="Calibri" w:hAnsi="Calibri" w:cs="Calibri"/>
          <w:lang w:val="en-GB"/>
        </w:rPr>
        <w:t>“</w:t>
      </w:r>
      <w:r w:rsidRPr="00C05983">
        <w:rPr>
          <w:lang w:val="en-GB"/>
        </w:rPr>
        <w:t xml:space="preserve">Youth Risk </w:t>
      </w:r>
      <w:proofErr w:type="spellStart"/>
      <w:r w:rsidRPr="00C05983">
        <w:rPr>
          <w:lang w:val="en-GB"/>
        </w:rPr>
        <w:t>Behavior</w:t>
      </w:r>
      <w:proofErr w:type="spellEnd"/>
      <w:r w:rsidRPr="00C05983">
        <w:rPr>
          <w:lang w:val="en-GB"/>
        </w:rPr>
        <w:t xml:space="preserve"> Survey (YRBS)</w:t>
      </w:r>
      <w:r w:rsidR="005C2890">
        <w:rPr>
          <w:rStyle w:val="FootnoteReference"/>
          <w:lang w:val="en-GB"/>
        </w:rPr>
        <w:footnoteReference w:id="1"/>
      </w:r>
      <w:r w:rsidR="005C2890">
        <w:rPr>
          <w:lang w:val="en-GB"/>
        </w:rPr>
        <w:t>”</w:t>
      </w:r>
      <w:del w:id="11" w:author="Athena" w:date="2016-10-15T13:24:00Z">
        <w:r w:rsidR="005C2890" w:rsidDel="00712A46">
          <w:rPr>
            <w:lang w:val="en-GB"/>
          </w:rPr>
          <w:delText xml:space="preserve"> </w:delText>
        </w:r>
      </w:del>
      <w:r w:rsidR="00B831B6">
        <w:rPr>
          <w:lang w:val="en-GB"/>
        </w:rPr>
        <w:t xml:space="preserve">, </w:t>
      </w:r>
      <w:r w:rsidR="005E08DF">
        <w:rPr>
          <w:lang w:val="en-GB"/>
        </w:rPr>
        <w:t xml:space="preserve">which </w:t>
      </w:r>
      <w:r w:rsidR="00B831B6">
        <w:rPr>
          <w:lang w:val="en-GB"/>
        </w:rPr>
        <w:t>analyses health-risk behaviours in teenagers</w:t>
      </w:r>
      <w:del w:id="12" w:author="Athena" w:date="2016-10-15T13:24:00Z">
        <w:r w:rsidR="00B831B6" w:rsidDel="00712A46">
          <w:rPr>
            <w:lang w:val="en-GB"/>
          </w:rPr>
          <w:delText xml:space="preserve"> </w:delText>
        </w:r>
      </w:del>
      <w:r w:rsidR="005E08DF">
        <w:rPr>
          <w:lang w:val="en-GB"/>
        </w:rPr>
        <w:t xml:space="preserve"> in the United States.</w:t>
      </w:r>
      <w:r w:rsidR="00B831B6">
        <w:rPr>
          <w:lang w:val="en-GB"/>
        </w:rPr>
        <w:t xml:space="preserve"> </w:t>
      </w:r>
      <w:r w:rsidR="005E08DF">
        <w:rPr>
          <w:lang w:val="en-GB"/>
        </w:rPr>
        <w:t xml:space="preserve">This data is public and contains the answers given by </w:t>
      </w:r>
      <w:r w:rsidR="005E08DF" w:rsidRPr="005E08DF">
        <w:rPr>
          <w:lang w:val="en-GB"/>
        </w:rPr>
        <w:t>15</w:t>
      </w:r>
      <w:r w:rsidR="005E08DF">
        <w:rPr>
          <w:lang w:val="en-GB"/>
        </w:rPr>
        <w:t>.</w:t>
      </w:r>
      <w:r w:rsidR="005E08DF" w:rsidRPr="005E08DF">
        <w:rPr>
          <w:lang w:val="en-GB"/>
        </w:rPr>
        <w:t>624</w:t>
      </w:r>
      <w:r w:rsidR="005E08DF">
        <w:rPr>
          <w:lang w:val="en-GB"/>
        </w:rPr>
        <w:t xml:space="preserve"> students to 99 different questions</w:t>
      </w:r>
      <w:r w:rsidR="00FC6690">
        <w:rPr>
          <w:lang w:val="en-GB"/>
        </w:rPr>
        <w:t xml:space="preserve"> </w:t>
      </w:r>
      <w:r w:rsidR="005E08DF">
        <w:rPr>
          <w:lang w:val="en-GB"/>
        </w:rPr>
        <w:t>(</w:t>
      </w:r>
      <w:r w:rsidR="00B831B6">
        <w:rPr>
          <w:lang w:val="en-GB"/>
        </w:rPr>
        <w:t>plus a</w:t>
      </w:r>
      <w:r w:rsidR="00FC6690">
        <w:rPr>
          <w:lang w:val="en-GB"/>
        </w:rPr>
        <w:t xml:space="preserve"> few extra parameters about the students and their schools</w:t>
      </w:r>
      <w:r w:rsidR="005E08DF">
        <w:rPr>
          <w:lang w:val="en-GB"/>
        </w:rPr>
        <w:t>)</w:t>
      </w:r>
      <w:r w:rsidR="00FC6690">
        <w:rPr>
          <w:lang w:val="en-GB"/>
        </w:rPr>
        <w:t xml:space="preserve">. </w:t>
      </w:r>
      <w:r w:rsidR="00FA3BF9">
        <w:rPr>
          <w:lang w:val="en-GB"/>
        </w:rPr>
        <w:t xml:space="preserve"> There is also a “Data User’s Guide” that contains </w:t>
      </w:r>
      <w:r w:rsidR="004728BA">
        <w:rPr>
          <w:lang w:val="en-GB"/>
        </w:rPr>
        <w:t xml:space="preserve">additional </w:t>
      </w:r>
      <w:r w:rsidR="00FA3BF9">
        <w:rPr>
          <w:lang w:val="en-GB"/>
        </w:rPr>
        <w:t>information abo</w:t>
      </w:r>
      <w:r w:rsidR="004728BA">
        <w:rPr>
          <w:lang w:val="en-GB"/>
        </w:rPr>
        <w:t>ut the survey.</w:t>
      </w:r>
    </w:p>
    <w:p w14:paraId="1C605FC2" w14:textId="46C88FA2" w:rsidR="005E08DF" w:rsidRDefault="00FC6690">
      <w:pPr>
        <w:rPr>
          <w:rStyle w:val="shorttext"/>
          <w:lang w:val="en"/>
        </w:rPr>
      </w:pPr>
      <w:r>
        <w:rPr>
          <w:lang w:val="en-GB"/>
        </w:rPr>
        <w:t xml:space="preserve">Some of the students might be discarded for </w:t>
      </w:r>
      <w:r w:rsidR="00B831B6">
        <w:rPr>
          <w:lang w:val="en-GB"/>
        </w:rPr>
        <w:t>our</w:t>
      </w:r>
      <w:r>
        <w:rPr>
          <w:lang w:val="en-GB"/>
        </w:rPr>
        <w:t xml:space="preserve"> study because they didn’t answer some questions or their answers were </w:t>
      </w:r>
      <w:r w:rsidR="00B831B6">
        <w:rPr>
          <w:lang w:val="en-GB"/>
        </w:rPr>
        <w:t xml:space="preserve">already </w:t>
      </w:r>
      <w:r>
        <w:rPr>
          <w:lang w:val="en-GB"/>
        </w:rPr>
        <w:t>discarded</w:t>
      </w:r>
      <w:r w:rsidR="00B831B6">
        <w:rPr>
          <w:lang w:val="en-GB"/>
        </w:rPr>
        <w:t xml:space="preserve"> by the YRBS </w:t>
      </w:r>
      <w:r>
        <w:rPr>
          <w:lang w:val="en-GB"/>
        </w:rPr>
        <w:t>because they were inconsistent</w:t>
      </w:r>
      <w:r>
        <w:rPr>
          <w:rStyle w:val="shorttext"/>
          <w:lang w:val="en"/>
        </w:rPr>
        <w:t>.</w:t>
      </w:r>
    </w:p>
    <w:p w14:paraId="3846462E" w14:textId="77777777" w:rsidR="00FC6690" w:rsidRDefault="00FC6690">
      <w:pPr>
        <w:rPr>
          <w:lang w:val="en-GB"/>
        </w:rPr>
      </w:pPr>
      <w:r>
        <w:rPr>
          <w:lang w:val="en-GB"/>
        </w:rPr>
        <w:t xml:space="preserve">We will use the following </w:t>
      </w:r>
      <w:r w:rsidR="00BB4FE6">
        <w:rPr>
          <w:lang w:val="en-GB"/>
        </w:rPr>
        <w:t xml:space="preserve">attributes for our </w:t>
      </w:r>
      <w:r w:rsidR="00BB4FE6" w:rsidRPr="001F4E6C">
        <w:rPr>
          <w:lang w:val="en-GB"/>
        </w:rPr>
        <w:t>Bayesian network</w:t>
      </w:r>
      <w:r w:rsidR="001F4E6C">
        <w:rPr>
          <w:lang w:val="en-GB"/>
        </w:rPr>
        <w:t>. They are all related to some question asked i</w:t>
      </w:r>
      <w:r w:rsidR="00B87537">
        <w:rPr>
          <w:lang w:val="en-GB"/>
        </w:rPr>
        <w:t>n the mentioned survey</w:t>
      </w:r>
      <w:r w:rsidR="00BB4FE6"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1"/>
        <w:gridCol w:w="2882"/>
        <w:gridCol w:w="2882"/>
      </w:tblGrid>
      <w:tr w:rsidR="00BB4FE6" w14:paraId="5C50E93F" w14:textId="77777777" w:rsidTr="00B831B6">
        <w:tc>
          <w:tcPr>
            <w:tcW w:w="2881" w:type="dxa"/>
            <w:shd w:val="clear" w:color="auto" w:fill="D99594" w:themeFill="accent2" w:themeFillTint="99"/>
            <w:vAlign w:val="center"/>
          </w:tcPr>
          <w:p w14:paraId="7AFF2F18" w14:textId="77777777" w:rsidR="00BB4FE6" w:rsidRPr="00B831B6" w:rsidRDefault="00BB4FE6" w:rsidP="00B831B6">
            <w:pPr>
              <w:jc w:val="center"/>
              <w:rPr>
                <w:b/>
                <w:sz w:val="26"/>
                <w:szCs w:val="26"/>
                <w:lang w:val="en-GB"/>
              </w:rPr>
            </w:pPr>
            <w:r w:rsidRPr="00B831B6">
              <w:rPr>
                <w:b/>
                <w:sz w:val="26"/>
                <w:szCs w:val="26"/>
                <w:lang w:val="en-GB"/>
              </w:rPr>
              <w:t>Name of the variable</w:t>
            </w:r>
          </w:p>
        </w:tc>
        <w:tc>
          <w:tcPr>
            <w:tcW w:w="2882" w:type="dxa"/>
            <w:shd w:val="clear" w:color="auto" w:fill="D99594" w:themeFill="accent2" w:themeFillTint="99"/>
            <w:vAlign w:val="center"/>
          </w:tcPr>
          <w:p w14:paraId="2ABEAA80" w14:textId="77777777" w:rsidR="00BB4FE6" w:rsidRPr="00B831B6" w:rsidRDefault="00BB4FE6" w:rsidP="00B831B6">
            <w:pPr>
              <w:jc w:val="center"/>
              <w:rPr>
                <w:b/>
                <w:sz w:val="26"/>
                <w:szCs w:val="26"/>
                <w:lang w:val="en-GB"/>
              </w:rPr>
            </w:pPr>
            <w:r w:rsidRPr="00B831B6">
              <w:rPr>
                <w:b/>
                <w:sz w:val="26"/>
                <w:szCs w:val="26"/>
                <w:lang w:val="en-GB"/>
              </w:rPr>
              <w:t>Type</w:t>
            </w:r>
          </w:p>
        </w:tc>
        <w:tc>
          <w:tcPr>
            <w:tcW w:w="2882" w:type="dxa"/>
            <w:shd w:val="clear" w:color="auto" w:fill="D99594" w:themeFill="accent2" w:themeFillTint="99"/>
            <w:vAlign w:val="center"/>
          </w:tcPr>
          <w:p w14:paraId="6F9FB0DC" w14:textId="77777777" w:rsidR="00BB4FE6" w:rsidRPr="00B831B6" w:rsidRDefault="001F4E6C" w:rsidP="00B831B6">
            <w:pPr>
              <w:jc w:val="center"/>
              <w:rPr>
                <w:b/>
                <w:sz w:val="26"/>
                <w:szCs w:val="26"/>
                <w:lang w:val="en-GB"/>
              </w:rPr>
            </w:pPr>
            <w:r w:rsidRPr="00B831B6">
              <w:rPr>
                <w:b/>
                <w:sz w:val="26"/>
                <w:szCs w:val="26"/>
                <w:lang w:val="en-GB"/>
              </w:rPr>
              <w:t>Related q</w:t>
            </w:r>
            <w:r w:rsidR="00BB4FE6" w:rsidRPr="00B831B6">
              <w:rPr>
                <w:b/>
                <w:sz w:val="26"/>
                <w:szCs w:val="26"/>
                <w:lang w:val="en-GB"/>
              </w:rPr>
              <w:t>uestion in YRBS</w:t>
            </w:r>
          </w:p>
        </w:tc>
      </w:tr>
      <w:tr w:rsidR="00212102" w14:paraId="09CBEFC4" w14:textId="77777777" w:rsidTr="002D2181">
        <w:tc>
          <w:tcPr>
            <w:tcW w:w="2881" w:type="dxa"/>
          </w:tcPr>
          <w:p w14:paraId="27110382" w14:textId="77777777" w:rsidR="00212102" w:rsidRDefault="00212102" w:rsidP="003B61A3">
            <w:pPr>
              <w:rPr>
                <w:lang w:val="en-GB"/>
              </w:rPr>
            </w:pPr>
            <w:r>
              <w:rPr>
                <w:lang w:val="en-GB"/>
              </w:rPr>
              <w:t>Race</w:t>
            </w:r>
          </w:p>
        </w:tc>
        <w:tc>
          <w:tcPr>
            <w:tcW w:w="2882" w:type="dxa"/>
          </w:tcPr>
          <w:p w14:paraId="52C06219" w14:textId="77777777" w:rsidR="00212102" w:rsidRDefault="00212102" w:rsidP="003B61A3">
            <w:pPr>
              <w:rPr>
                <w:lang w:val="en-GB"/>
              </w:rPr>
            </w:pPr>
            <w:r>
              <w:rPr>
                <w:lang w:val="en-GB"/>
              </w:rPr>
              <w:t>Discrete (</w:t>
            </w:r>
            <w:r w:rsidR="00A81458">
              <w:rPr>
                <w:lang w:val="en-GB"/>
              </w:rPr>
              <w:t>1 to 8</w:t>
            </w:r>
            <w:r>
              <w:rPr>
                <w:lang w:val="en-GB"/>
              </w:rPr>
              <w:t>)</w:t>
            </w:r>
          </w:p>
        </w:tc>
        <w:tc>
          <w:tcPr>
            <w:tcW w:w="2882" w:type="dxa"/>
          </w:tcPr>
          <w:p w14:paraId="39804B0C" w14:textId="77777777" w:rsidR="00212102" w:rsidRDefault="00212102" w:rsidP="003B61A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Raceeth</w:t>
            </w:r>
            <w:proofErr w:type="spellEnd"/>
            <w:r>
              <w:rPr>
                <w:lang w:val="en-GB"/>
              </w:rPr>
              <w:t xml:space="preserve"> (Q4 and Q5)</w:t>
            </w:r>
          </w:p>
        </w:tc>
      </w:tr>
      <w:tr w:rsidR="002D2181" w14:paraId="577E511A" w14:textId="77777777" w:rsidTr="002D2181">
        <w:tc>
          <w:tcPr>
            <w:tcW w:w="2881" w:type="dxa"/>
          </w:tcPr>
          <w:p w14:paraId="6FB9F4F6" w14:textId="77777777" w:rsidR="002D2181" w:rsidRDefault="002D2181" w:rsidP="0093059B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2882" w:type="dxa"/>
          </w:tcPr>
          <w:p w14:paraId="4BF77B80" w14:textId="77777777" w:rsidR="002D2181" w:rsidRDefault="002D2181" w:rsidP="0093059B">
            <w:pPr>
              <w:rPr>
                <w:lang w:val="en-GB"/>
              </w:rPr>
            </w:pPr>
            <w:r>
              <w:rPr>
                <w:lang w:val="en-GB"/>
              </w:rPr>
              <w:t>Discrete (</w:t>
            </w:r>
            <w:r w:rsidR="00A81458">
              <w:rPr>
                <w:lang w:val="en-GB"/>
              </w:rPr>
              <w:t>1 to 7</w:t>
            </w:r>
            <w:r>
              <w:rPr>
                <w:lang w:val="en-GB"/>
              </w:rPr>
              <w:t>)</w:t>
            </w:r>
          </w:p>
        </w:tc>
        <w:tc>
          <w:tcPr>
            <w:tcW w:w="2882" w:type="dxa"/>
          </w:tcPr>
          <w:p w14:paraId="7049BA55" w14:textId="77777777" w:rsidR="002D2181" w:rsidRDefault="002D2181" w:rsidP="0093059B">
            <w:pPr>
              <w:rPr>
                <w:lang w:val="en-GB"/>
              </w:rPr>
            </w:pPr>
            <w:r>
              <w:rPr>
                <w:lang w:val="en-GB"/>
              </w:rPr>
              <w:t>Q1</w:t>
            </w:r>
          </w:p>
        </w:tc>
      </w:tr>
      <w:tr w:rsidR="002D2181" w14:paraId="7EF3A935" w14:textId="77777777" w:rsidTr="002D2181">
        <w:tc>
          <w:tcPr>
            <w:tcW w:w="2881" w:type="dxa"/>
          </w:tcPr>
          <w:p w14:paraId="23FA46F6" w14:textId="77777777" w:rsidR="002D2181" w:rsidRDefault="002D2181" w:rsidP="0093059B">
            <w:pPr>
              <w:rPr>
                <w:lang w:val="en-GB"/>
              </w:rPr>
            </w:pPr>
            <w:r>
              <w:rPr>
                <w:lang w:val="en-GB"/>
              </w:rPr>
              <w:t>Sex</w:t>
            </w:r>
          </w:p>
        </w:tc>
        <w:tc>
          <w:tcPr>
            <w:tcW w:w="2882" w:type="dxa"/>
          </w:tcPr>
          <w:p w14:paraId="53811027" w14:textId="77777777" w:rsidR="002D2181" w:rsidRDefault="00A81458" w:rsidP="0093059B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882" w:type="dxa"/>
          </w:tcPr>
          <w:p w14:paraId="19557845" w14:textId="77777777" w:rsidR="002D2181" w:rsidRDefault="002D2181" w:rsidP="0093059B">
            <w:pPr>
              <w:rPr>
                <w:lang w:val="en-GB"/>
              </w:rPr>
            </w:pPr>
            <w:r>
              <w:rPr>
                <w:lang w:val="en-GB"/>
              </w:rPr>
              <w:t>Q2</w:t>
            </w:r>
          </w:p>
        </w:tc>
      </w:tr>
      <w:tr w:rsidR="002D2181" w14:paraId="26B338E9" w14:textId="77777777" w:rsidTr="002D2181">
        <w:tc>
          <w:tcPr>
            <w:tcW w:w="2881" w:type="dxa"/>
          </w:tcPr>
          <w:p w14:paraId="64AF54A8" w14:textId="77777777" w:rsidR="002D2181" w:rsidRDefault="002D2181" w:rsidP="0005184E">
            <w:pPr>
              <w:rPr>
                <w:lang w:val="en-GB"/>
              </w:rPr>
            </w:pPr>
            <w:r>
              <w:rPr>
                <w:lang w:val="en-GB"/>
              </w:rPr>
              <w:t>Carry weapon in school</w:t>
            </w:r>
          </w:p>
        </w:tc>
        <w:tc>
          <w:tcPr>
            <w:tcW w:w="2882" w:type="dxa"/>
          </w:tcPr>
          <w:p w14:paraId="354F9B5B" w14:textId="77777777" w:rsidR="002D2181" w:rsidRDefault="002D2181" w:rsidP="0005184E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882" w:type="dxa"/>
          </w:tcPr>
          <w:p w14:paraId="4A07C23B" w14:textId="77777777" w:rsidR="002D2181" w:rsidRDefault="002D2181" w:rsidP="0005184E">
            <w:pPr>
              <w:rPr>
                <w:lang w:val="en-GB"/>
              </w:rPr>
            </w:pPr>
            <w:r>
              <w:rPr>
                <w:lang w:val="en-GB"/>
              </w:rPr>
              <w:t>Q15</w:t>
            </w:r>
          </w:p>
        </w:tc>
      </w:tr>
      <w:tr w:rsidR="002D2181" w14:paraId="211CEA01" w14:textId="77777777" w:rsidTr="002D2181">
        <w:tc>
          <w:tcPr>
            <w:tcW w:w="2881" w:type="dxa"/>
          </w:tcPr>
          <w:p w14:paraId="449B1690" w14:textId="77777777" w:rsidR="002D2181" w:rsidRDefault="002D2181" w:rsidP="0005184E">
            <w:pPr>
              <w:rPr>
                <w:lang w:val="en-GB"/>
              </w:rPr>
            </w:pPr>
            <w:r>
              <w:rPr>
                <w:lang w:val="en-GB"/>
              </w:rPr>
              <w:t>Feel unsecure at school</w:t>
            </w:r>
          </w:p>
        </w:tc>
        <w:tc>
          <w:tcPr>
            <w:tcW w:w="2882" w:type="dxa"/>
          </w:tcPr>
          <w:p w14:paraId="0CBD7CF0" w14:textId="77777777" w:rsidR="002D2181" w:rsidRDefault="002D2181" w:rsidP="0005184E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882" w:type="dxa"/>
          </w:tcPr>
          <w:p w14:paraId="5C6EC8DF" w14:textId="77777777" w:rsidR="002D2181" w:rsidRDefault="002D2181" w:rsidP="0005184E">
            <w:pPr>
              <w:rPr>
                <w:lang w:val="en-GB"/>
              </w:rPr>
            </w:pPr>
            <w:r>
              <w:rPr>
                <w:lang w:val="en-GB"/>
              </w:rPr>
              <w:t>Q16</w:t>
            </w:r>
          </w:p>
        </w:tc>
      </w:tr>
      <w:tr w:rsidR="002D2181" w14:paraId="48A04A86" w14:textId="77777777" w:rsidTr="002D2181">
        <w:tc>
          <w:tcPr>
            <w:tcW w:w="2881" w:type="dxa"/>
          </w:tcPr>
          <w:p w14:paraId="6D49FDC7" w14:textId="77777777" w:rsidR="002D2181" w:rsidRDefault="002D2181" w:rsidP="00C2738E">
            <w:pPr>
              <w:rPr>
                <w:lang w:val="en-GB"/>
              </w:rPr>
            </w:pPr>
            <w:r>
              <w:rPr>
                <w:lang w:val="en-GB"/>
              </w:rPr>
              <w:t>Participate in a fight</w:t>
            </w:r>
            <w:r w:rsidR="00A81458">
              <w:rPr>
                <w:lang w:val="en-GB"/>
              </w:rPr>
              <w:t xml:space="preserve"> last year</w:t>
            </w:r>
          </w:p>
        </w:tc>
        <w:tc>
          <w:tcPr>
            <w:tcW w:w="2882" w:type="dxa"/>
          </w:tcPr>
          <w:p w14:paraId="4A99BE31" w14:textId="77777777" w:rsidR="002D2181" w:rsidRDefault="002D2181" w:rsidP="00C2738E">
            <w:pPr>
              <w:rPr>
                <w:lang w:val="en-GB"/>
              </w:rPr>
            </w:pPr>
            <w:r>
              <w:rPr>
                <w:lang w:val="en-GB"/>
              </w:rPr>
              <w:t>Discrete</w:t>
            </w:r>
            <w:r w:rsidR="00A81458">
              <w:rPr>
                <w:lang w:val="en-GB"/>
              </w:rPr>
              <w:t xml:space="preserve"> (</w:t>
            </w:r>
            <w:r w:rsidR="001F4E6C">
              <w:rPr>
                <w:lang w:val="en-GB"/>
              </w:rPr>
              <w:t>1 to 4</w:t>
            </w:r>
            <w:r w:rsidR="00A81458">
              <w:rPr>
                <w:lang w:val="en-GB"/>
              </w:rPr>
              <w:t>)</w:t>
            </w:r>
          </w:p>
        </w:tc>
        <w:tc>
          <w:tcPr>
            <w:tcW w:w="2882" w:type="dxa"/>
          </w:tcPr>
          <w:p w14:paraId="0722443B" w14:textId="6A1CEF64" w:rsidR="002D2181" w:rsidRDefault="002D2181" w:rsidP="00C2738E">
            <w:pPr>
              <w:rPr>
                <w:lang w:val="en-GB"/>
              </w:rPr>
            </w:pPr>
            <w:r w:rsidRPr="00691B3B">
              <w:rPr>
                <w:lang w:val="en-GB"/>
              </w:rPr>
              <w:t>Q20</w:t>
            </w:r>
          </w:p>
        </w:tc>
      </w:tr>
      <w:tr w:rsidR="002D2181" w14:paraId="1179D031" w14:textId="77777777" w:rsidTr="002D2181">
        <w:trPr>
          <w:trHeight w:val="109"/>
        </w:trPr>
        <w:tc>
          <w:tcPr>
            <w:tcW w:w="2881" w:type="dxa"/>
          </w:tcPr>
          <w:p w14:paraId="4857CE45" w14:textId="77777777" w:rsidR="002D2181" w:rsidRDefault="002D2181" w:rsidP="00271023">
            <w:pPr>
              <w:rPr>
                <w:lang w:val="en-GB"/>
              </w:rPr>
            </w:pPr>
            <w:r>
              <w:rPr>
                <w:lang w:val="en-GB"/>
              </w:rPr>
              <w:t>Bullied in school</w:t>
            </w:r>
          </w:p>
        </w:tc>
        <w:tc>
          <w:tcPr>
            <w:tcW w:w="2882" w:type="dxa"/>
          </w:tcPr>
          <w:p w14:paraId="6B9113DE" w14:textId="77777777" w:rsidR="002D2181" w:rsidRDefault="002D2181" w:rsidP="00271023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882" w:type="dxa"/>
          </w:tcPr>
          <w:p w14:paraId="37B40D95" w14:textId="77777777" w:rsidR="002D2181" w:rsidRDefault="002D2181" w:rsidP="00271023">
            <w:pPr>
              <w:rPr>
                <w:lang w:val="en-GB"/>
              </w:rPr>
            </w:pPr>
            <w:r>
              <w:rPr>
                <w:lang w:val="en-GB"/>
              </w:rPr>
              <w:t>Q24</w:t>
            </w:r>
          </w:p>
        </w:tc>
      </w:tr>
      <w:tr w:rsidR="002D2181" w14:paraId="2CC7E6FE" w14:textId="77777777" w:rsidTr="002D2181">
        <w:tc>
          <w:tcPr>
            <w:tcW w:w="2881" w:type="dxa"/>
          </w:tcPr>
          <w:p w14:paraId="0934B116" w14:textId="77777777" w:rsidR="002D2181" w:rsidRDefault="002D2181" w:rsidP="002D2181">
            <w:pPr>
              <w:rPr>
                <w:lang w:val="en-GB"/>
              </w:rPr>
            </w:pPr>
            <w:r>
              <w:rPr>
                <w:lang w:val="en-GB"/>
              </w:rPr>
              <w:t>Suffered depression last year</w:t>
            </w:r>
          </w:p>
        </w:tc>
        <w:tc>
          <w:tcPr>
            <w:tcW w:w="2882" w:type="dxa"/>
          </w:tcPr>
          <w:p w14:paraId="457A3ED5" w14:textId="77777777" w:rsidR="002D2181" w:rsidRDefault="002D2181" w:rsidP="0096030D">
            <w:pPr>
              <w:rPr>
                <w:lang w:val="en-GB"/>
              </w:rPr>
            </w:pPr>
            <w:r>
              <w:rPr>
                <w:lang w:val="en-GB"/>
              </w:rPr>
              <w:t>Binary</w:t>
            </w:r>
          </w:p>
        </w:tc>
        <w:tc>
          <w:tcPr>
            <w:tcW w:w="2882" w:type="dxa"/>
          </w:tcPr>
          <w:p w14:paraId="7DC940CD" w14:textId="77777777" w:rsidR="002D2181" w:rsidRDefault="002D2181" w:rsidP="0096030D">
            <w:pPr>
              <w:rPr>
                <w:lang w:val="en-GB"/>
              </w:rPr>
            </w:pPr>
            <w:r>
              <w:rPr>
                <w:lang w:val="en-GB"/>
              </w:rPr>
              <w:t>Q26</w:t>
            </w:r>
          </w:p>
        </w:tc>
      </w:tr>
      <w:tr w:rsidR="002D2181" w14:paraId="2FC9B40F" w14:textId="77777777" w:rsidTr="002D2181">
        <w:tc>
          <w:tcPr>
            <w:tcW w:w="2881" w:type="dxa"/>
          </w:tcPr>
          <w:p w14:paraId="0BF5751E" w14:textId="77777777" w:rsidR="002D2181" w:rsidRDefault="002D2181" w:rsidP="0096030D">
            <w:pPr>
              <w:rPr>
                <w:lang w:val="en-GB"/>
              </w:rPr>
            </w:pPr>
            <w:r>
              <w:rPr>
                <w:lang w:val="en-GB"/>
              </w:rPr>
              <w:t>Alcohol use last month</w:t>
            </w:r>
          </w:p>
        </w:tc>
        <w:tc>
          <w:tcPr>
            <w:tcW w:w="2882" w:type="dxa"/>
          </w:tcPr>
          <w:p w14:paraId="629AC761" w14:textId="77777777" w:rsidR="002D2181" w:rsidRDefault="002D2181" w:rsidP="001F4E6C">
            <w:pPr>
              <w:rPr>
                <w:lang w:val="en-GB"/>
              </w:rPr>
            </w:pPr>
            <w:r>
              <w:rPr>
                <w:lang w:val="en-GB"/>
              </w:rPr>
              <w:t>Discrete</w:t>
            </w:r>
            <w:r w:rsidR="00A81458">
              <w:rPr>
                <w:lang w:val="en-GB"/>
              </w:rPr>
              <w:t xml:space="preserve"> (1 to </w:t>
            </w:r>
            <w:r w:rsidR="001F4E6C">
              <w:rPr>
                <w:lang w:val="en-GB"/>
              </w:rPr>
              <w:t>4</w:t>
            </w:r>
            <w:r w:rsidR="00A81458">
              <w:rPr>
                <w:lang w:val="en-GB"/>
              </w:rPr>
              <w:t>)</w:t>
            </w:r>
          </w:p>
        </w:tc>
        <w:tc>
          <w:tcPr>
            <w:tcW w:w="2882" w:type="dxa"/>
          </w:tcPr>
          <w:p w14:paraId="66DFB904" w14:textId="6CB0E6FA" w:rsidR="002D2181" w:rsidRDefault="002D2181" w:rsidP="00F5517B">
            <w:pPr>
              <w:rPr>
                <w:lang w:val="en-GB"/>
              </w:rPr>
            </w:pPr>
            <w:r w:rsidRPr="00691B3B">
              <w:rPr>
                <w:lang w:val="en-GB"/>
              </w:rPr>
              <w:t>Q</w:t>
            </w:r>
            <w:r w:rsidR="00F5517B" w:rsidRPr="00691B3B">
              <w:rPr>
                <w:lang w:val="en-GB"/>
              </w:rPr>
              <w:t>43</w:t>
            </w:r>
            <w:bookmarkStart w:id="13" w:name="_GoBack"/>
            <w:bookmarkEnd w:id="13"/>
          </w:p>
        </w:tc>
      </w:tr>
      <w:tr w:rsidR="002D2181" w14:paraId="0E30F5DD" w14:textId="77777777" w:rsidTr="002D2181">
        <w:tc>
          <w:tcPr>
            <w:tcW w:w="2881" w:type="dxa"/>
          </w:tcPr>
          <w:p w14:paraId="680D629D" w14:textId="77777777" w:rsidR="002D2181" w:rsidRDefault="002D2181" w:rsidP="002D2181">
            <w:pPr>
              <w:rPr>
                <w:lang w:val="en-GB"/>
              </w:rPr>
            </w:pPr>
            <w:r>
              <w:rPr>
                <w:lang w:val="en-GB"/>
              </w:rPr>
              <w:t>Sports practiced</w:t>
            </w:r>
          </w:p>
        </w:tc>
        <w:tc>
          <w:tcPr>
            <w:tcW w:w="2882" w:type="dxa"/>
          </w:tcPr>
          <w:p w14:paraId="648CFF98" w14:textId="77777777" w:rsidR="002D2181" w:rsidRDefault="002D2181" w:rsidP="001F4E6C">
            <w:pPr>
              <w:rPr>
                <w:lang w:val="en-GB"/>
              </w:rPr>
            </w:pPr>
            <w:r>
              <w:rPr>
                <w:lang w:val="en-GB"/>
              </w:rPr>
              <w:t>Discrete</w:t>
            </w:r>
            <w:r w:rsidR="00A81458">
              <w:rPr>
                <w:lang w:val="en-GB"/>
              </w:rPr>
              <w:t xml:space="preserve"> (</w:t>
            </w:r>
            <w:r w:rsidR="00240086">
              <w:rPr>
                <w:lang w:val="en-GB"/>
              </w:rPr>
              <w:t xml:space="preserve">1 to </w:t>
            </w:r>
            <w:r w:rsidR="001F4E6C">
              <w:rPr>
                <w:lang w:val="en-GB"/>
              </w:rPr>
              <w:t>4</w:t>
            </w:r>
            <w:r w:rsidR="00A81458">
              <w:rPr>
                <w:lang w:val="en-GB"/>
              </w:rPr>
              <w:t>)</w:t>
            </w:r>
          </w:p>
        </w:tc>
        <w:tc>
          <w:tcPr>
            <w:tcW w:w="2882" w:type="dxa"/>
          </w:tcPr>
          <w:p w14:paraId="10364CE7" w14:textId="77777777" w:rsidR="002D2181" w:rsidRDefault="002D2181">
            <w:pPr>
              <w:rPr>
                <w:lang w:val="en-GB"/>
              </w:rPr>
            </w:pPr>
            <w:r>
              <w:rPr>
                <w:lang w:val="en-GB"/>
              </w:rPr>
              <w:t>Q80</w:t>
            </w:r>
          </w:p>
        </w:tc>
      </w:tr>
      <w:tr w:rsidR="002D2181" w14:paraId="29E8D1DA" w14:textId="77777777" w:rsidTr="002D2181">
        <w:tc>
          <w:tcPr>
            <w:tcW w:w="2881" w:type="dxa"/>
          </w:tcPr>
          <w:p w14:paraId="0754DEC1" w14:textId="77777777" w:rsidR="002D2181" w:rsidRDefault="002D2181" w:rsidP="002170AF">
            <w:pPr>
              <w:rPr>
                <w:lang w:val="en-GB"/>
              </w:rPr>
            </w:pPr>
            <w:r>
              <w:rPr>
                <w:lang w:val="en-GB"/>
              </w:rPr>
              <w:t>Grades</w:t>
            </w:r>
          </w:p>
        </w:tc>
        <w:tc>
          <w:tcPr>
            <w:tcW w:w="2882" w:type="dxa"/>
          </w:tcPr>
          <w:p w14:paraId="5DF23FD1" w14:textId="77777777" w:rsidR="002D2181" w:rsidRDefault="002D2181" w:rsidP="002170AF">
            <w:pPr>
              <w:rPr>
                <w:lang w:val="en-GB"/>
              </w:rPr>
            </w:pPr>
            <w:r>
              <w:rPr>
                <w:lang w:val="en-GB"/>
              </w:rPr>
              <w:t>Discrete (</w:t>
            </w:r>
            <w:r w:rsidR="00240086">
              <w:rPr>
                <w:lang w:val="en-GB"/>
              </w:rPr>
              <w:t>1 to 4</w:t>
            </w:r>
            <w:r>
              <w:rPr>
                <w:lang w:val="en-GB"/>
              </w:rPr>
              <w:t>)</w:t>
            </w:r>
          </w:p>
        </w:tc>
        <w:tc>
          <w:tcPr>
            <w:tcW w:w="2882" w:type="dxa"/>
          </w:tcPr>
          <w:p w14:paraId="31872D7D" w14:textId="77777777" w:rsidR="002D2181" w:rsidRDefault="002D2181" w:rsidP="002170AF">
            <w:pPr>
              <w:rPr>
                <w:lang w:val="en-GB"/>
              </w:rPr>
            </w:pPr>
            <w:r>
              <w:rPr>
                <w:lang w:val="en-GB"/>
              </w:rPr>
              <w:t>Q89</w:t>
            </w:r>
          </w:p>
        </w:tc>
      </w:tr>
    </w:tbl>
    <w:p w14:paraId="751E188F" w14:textId="1954C990" w:rsidR="00C05983" w:rsidRPr="005E08DF" w:rsidRDefault="00C05983">
      <w:pPr>
        <w:rPr>
          <w:b/>
          <w:sz w:val="32"/>
          <w:lang w:val="en-GB"/>
        </w:rPr>
      </w:pPr>
      <w:r w:rsidRPr="005E08DF">
        <w:rPr>
          <w:b/>
          <w:sz w:val="32"/>
          <w:lang w:val="en-GB"/>
        </w:rPr>
        <w:lastRenderedPageBreak/>
        <w:t>Implementation plan</w:t>
      </w:r>
    </w:p>
    <w:p w14:paraId="1EA12601" w14:textId="77777777" w:rsidR="00C05983" w:rsidRPr="005E08DF" w:rsidRDefault="00821CAA">
      <w:pPr>
        <w:rPr>
          <w:rFonts w:ascii="Calibri" w:hAnsi="Calibri" w:cs="Calibri"/>
          <w:lang w:val="en-GB"/>
        </w:rPr>
      </w:pPr>
      <w:r w:rsidRPr="00821CAA">
        <w:rPr>
          <w:rFonts w:ascii="Calibri" w:hAnsi="Calibri" w:cs="Calibri"/>
          <w:lang w:val="en-GB"/>
        </w:rPr>
        <w:t>We will implement our Bayesian Network using</w:t>
      </w:r>
      <w:r w:rsidR="001F4E6C">
        <w:rPr>
          <w:rFonts w:ascii="Calibri" w:hAnsi="Calibri" w:cs="Calibri"/>
          <w:lang w:val="en-GB"/>
        </w:rPr>
        <w:t xml:space="preserve"> </w:t>
      </w:r>
      <w:r w:rsidR="001F4E6C" w:rsidRPr="001F4E6C">
        <w:rPr>
          <w:lang w:val="en-GB"/>
        </w:rPr>
        <w:t>probability tables</w:t>
      </w:r>
      <w:r w:rsidR="001F4E6C">
        <w:rPr>
          <w:rFonts w:ascii="Calibri" w:hAnsi="Calibri" w:cs="Calibri"/>
          <w:lang w:val="en-GB"/>
        </w:rPr>
        <w:t xml:space="preserve"> and any of the</w:t>
      </w:r>
      <w:r w:rsidRPr="00821CAA">
        <w:rPr>
          <w:rFonts w:ascii="Calibri" w:hAnsi="Calibri" w:cs="Calibri"/>
          <w:lang w:val="en-GB"/>
        </w:rPr>
        <w:t xml:space="preserve"> Python's </w:t>
      </w:r>
      <w:r w:rsidR="001F4E6C">
        <w:rPr>
          <w:rFonts w:ascii="Calibri" w:hAnsi="Calibri" w:cs="Calibri"/>
          <w:lang w:val="en-GB"/>
        </w:rPr>
        <w:t>libraries suggested (</w:t>
      </w:r>
      <w:proofErr w:type="spellStart"/>
      <w:r w:rsidRPr="001F4E6C">
        <w:rPr>
          <w:rFonts w:ascii="Calibri" w:hAnsi="Calibri" w:cs="Calibri"/>
          <w:i/>
          <w:lang w:val="en-GB"/>
        </w:rPr>
        <w:t>pgmpy</w:t>
      </w:r>
      <w:proofErr w:type="spellEnd"/>
      <w:r w:rsidR="001F4E6C">
        <w:rPr>
          <w:rFonts w:ascii="Calibri" w:hAnsi="Calibri" w:cs="Calibri"/>
          <w:lang w:val="en-GB"/>
        </w:rPr>
        <w:t xml:space="preserve"> or </w:t>
      </w:r>
      <w:proofErr w:type="spellStart"/>
      <w:r w:rsidR="001F4E6C" w:rsidRPr="001F4E6C">
        <w:rPr>
          <w:i/>
          <w:lang w:val="en-GB"/>
        </w:rPr>
        <w:t>libpgm</w:t>
      </w:r>
      <w:proofErr w:type="spellEnd"/>
      <w:r w:rsidR="001F4E6C">
        <w:rPr>
          <w:lang w:val="en-GB"/>
        </w:rPr>
        <w:t>)</w:t>
      </w:r>
      <w:r w:rsidRPr="00821CAA">
        <w:rPr>
          <w:rFonts w:ascii="Calibri" w:hAnsi="Calibri" w:cs="Calibri"/>
          <w:lang w:val="en-GB"/>
        </w:rPr>
        <w:t>.</w:t>
      </w:r>
    </w:p>
    <w:p w14:paraId="273BB82D" w14:textId="77777777" w:rsidR="005E08DF" w:rsidRDefault="00C05983">
      <w:pPr>
        <w:rPr>
          <w:b/>
          <w:sz w:val="32"/>
          <w:lang w:val="en-GB"/>
        </w:rPr>
      </w:pPr>
      <w:r w:rsidRPr="005E08DF">
        <w:rPr>
          <w:b/>
          <w:sz w:val="32"/>
          <w:lang w:val="en-GB"/>
        </w:rPr>
        <w:t>Inference problem</w:t>
      </w:r>
    </w:p>
    <w:p w14:paraId="52D63636" w14:textId="1D47483E" w:rsidR="005E08DF" w:rsidRPr="00E77113" w:rsidRDefault="00FA3BF9" w:rsidP="00E77113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Our m</w:t>
      </w:r>
      <w:r w:rsidR="00821CAA" w:rsidRPr="00821CAA">
        <w:rPr>
          <w:rFonts w:ascii="Calibri" w:hAnsi="Calibri" w:cs="Calibri"/>
          <w:lang w:val="en-GB"/>
        </w:rPr>
        <w:t xml:space="preserve">ain goal </w:t>
      </w:r>
      <w:r>
        <w:rPr>
          <w:rFonts w:ascii="Calibri" w:hAnsi="Calibri" w:cs="Calibri"/>
          <w:lang w:val="en-GB"/>
        </w:rPr>
        <w:t>would be to determine the importance of the selected attributes in</w:t>
      </w:r>
      <w:r w:rsidR="00821CAA" w:rsidRPr="00821CAA">
        <w:rPr>
          <w:rFonts w:ascii="Calibri" w:hAnsi="Calibri" w:cs="Calibri"/>
          <w:lang w:val="en-GB"/>
        </w:rPr>
        <w:t xml:space="preserve"> </w:t>
      </w:r>
      <w:r w:rsidR="00B83679">
        <w:rPr>
          <w:rFonts w:ascii="Calibri" w:hAnsi="Calibri" w:cs="Calibri"/>
          <w:lang w:val="en-GB"/>
        </w:rPr>
        <w:t>predicting</w:t>
      </w:r>
      <w:r w:rsidR="00821CAA" w:rsidRPr="00821CAA">
        <w:rPr>
          <w:rFonts w:ascii="Calibri" w:hAnsi="Calibri" w:cs="Calibri"/>
          <w:lang w:val="en-GB"/>
        </w:rPr>
        <w:t xml:space="preserve"> how likely is for</w:t>
      </w:r>
      <w:r w:rsidR="00B83679">
        <w:rPr>
          <w:rFonts w:ascii="Calibri" w:hAnsi="Calibri" w:cs="Calibri"/>
          <w:lang w:val="en-GB"/>
        </w:rPr>
        <w:t xml:space="preserve"> a</w:t>
      </w:r>
      <w:r w:rsidR="00821CAA" w:rsidRPr="00821CAA">
        <w:rPr>
          <w:rFonts w:ascii="Calibri" w:hAnsi="Calibri" w:cs="Calibri"/>
          <w:lang w:val="en-GB"/>
        </w:rPr>
        <w:t xml:space="preserve"> given individual to carr</w:t>
      </w:r>
      <w:r>
        <w:rPr>
          <w:rFonts w:ascii="Calibri" w:hAnsi="Calibri" w:cs="Calibri"/>
          <w:lang w:val="en-GB"/>
        </w:rPr>
        <w:t>y some kind of weapon in school</w:t>
      </w:r>
      <w:r w:rsidR="00821CAA">
        <w:rPr>
          <w:rFonts w:ascii="Calibri" w:hAnsi="Calibri" w:cs="Calibri"/>
          <w:lang w:val="en-GB"/>
        </w:rPr>
        <w:t>.</w:t>
      </w:r>
      <w:r>
        <w:rPr>
          <w:rFonts w:ascii="Calibri" w:hAnsi="Calibri" w:cs="Calibri"/>
          <w:lang w:val="en-GB"/>
        </w:rPr>
        <w:t xml:space="preserve"> </w:t>
      </w:r>
      <w:r w:rsidR="00821CAA" w:rsidRPr="00821CAA">
        <w:rPr>
          <w:rFonts w:ascii="Calibri" w:hAnsi="Calibri" w:cs="Calibri"/>
          <w:lang w:val="en-GB"/>
        </w:rPr>
        <w:t xml:space="preserve">Furthermore, we want to </w:t>
      </w:r>
      <w:r w:rsidR="00B83679">
        <w:rPr>
          <w:rFonts w:ascii="Calibri" w:hAnsi="Calibri" w:cs="Calibri"/>
          <w:lang w:val="en-GB"/>
        </w:rPr>
        <w:t>investigate</w:t>
      </w:r>
      <w:r w:rsidR="00B83679" w:rsidRPr="00821CAA">
        <w:rPr>
          <w:rFonts w:ascii="Calibri" w:hAnsi="Calibri" w:cs="Calibri"/>
          <w:lang w:val="en-GB"/>
        </w:rPr>
        <w:t xml:space="preserve"> </w:t>
      </w:r>
      <w:r w:rsidR="004728BA">
        <w:rPr>
          <w:rFonts w:ascii="Calibri" w:hAnsi="Calibri" w:cs="Calibri"/>
          <w:lang w:val="en-GB"/>
        </w:rPr>
        <w:t xml:space="preserve">… </w:t>
      </w:r>
    </w:p>
    <w:p w14:paraId="7EEA88B6" w14:textId="2BB9CDEB" w:rsidR="00C05983" w:rsidRPr="005E08DF" w:rsidRDefault="0006180A" w:rsidP="00C05983">
      <w:pPr>
        <w:rPr>
          <w:rFonts w:ascii="Calibri" w:hAnsi="Calibri" w:cs="Calibri"/>
          <w:sz w:val="20"/>
          <w:lang w:val="en-GB"/>
        </w:rPr>
      </w:pPr>
      <w:commentRangeStart w:id="14"/>
      <w:r>
        <w:rPr>
          <w:rFonts w:ascii="Calibri" w:hAnsi="Calibri" w:cs="Calibri"/>
          <w:sz w:val="20"/>
          <w:lang w:val="en-GB"/>
        </w:rPr>
        <w:t>Which inference problem do we have?</w:t>
      </w:r>
      <w:commentRangeEnd w:id="14"/>
      <w:r>
        <w:rPr>
          <w:rStyle w:val="CommentReference"/>
        </w:rPr>
        <w:commentReference w:id="14"/>
      </w:r>
    </w:p>
    <w:sectPr w:rsidR="00C05983" w:rsidRPr="005E0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Alejandro González" w:date="2016-10-15T13:11:00Z" w:initials="AG">
    <w:p w14:paraId="37A6BCF7" w14:textId="77777777" w:rsidR="0006180A" w:rsidRDefault="0006180A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06180A">
        <w:rPr>
          <w:lang w:val="en-GB"/>
        </w:rPr>
        <w:t>If I understood it correctly, one of our goals is to see the dependency between “</w:t>
      </w:r>
      <w:r>
        <w:rPr>
          <w:lang w:val="en-GB"/>
        </w:rPr>
        <w:t>teens with guns</w:t>
      </w:r>
      <w:r w:rsidRPr="0006180A">
        <w:rPr>
          <w:lang w:val="en-GB"/>
        </w:rPr>
        <w:t>”</w:t>
      </w:r>
      <w:r>
        <w:rPr>
          <w:lang w:val="en-GB"/>
        </w:rPr>
        <w:t xml:space="preserve"> and the rest of the attributes.</w:t>
      </w:r>
    </w:p>
    <w:p w14:paraId="776623C3" w14:textId="77777777" w:rsidR="0006180A" w:rsidRDefault="0006180A">
      <w:pPr>
        <w:pStyle w:val="CommentText"/>
        <w:rPr>
          <w:lang w:val="en-GB"/>
        </w:rPr>
      </w:pPr>
      <w:r>
        <w:rPr>
          <w:lang w:val="en-GB"/>
        </w:rPr>
        <w:br/>
        <w:t xml:space="preserve">But, we also would need to solve </w:t>
      </w:r>
      <w:proofErr w:type="gramStart"/>
      <w:r>
        <w:rPr>
          <w:lang w:val="en-GB"/>
        </w:rPr>
        <w:t>a  “</w:t>
      </w:r>
      <w:proofErr w:type="gramEnd"/>
      <w:r>
        <w:rPr>
          <w:lang w:val="en-GB"/>
        </w:rPr>
        <w:t>inference problem”, this is, we should be able to predict something else using this network.</w:t>
      </w:r>
    </w:p>
    <w:p w14:paraId="01B2C9DF" w14:textId="77777777" w:rsidR="0006180A" w:rsidRDefault="0006180A">
      <w:pPr>
        <w:pStyle w:val="CommentText"/>
        <w:rPr>
          <w:lang w:val="en-GB"/>
        </w:rPr>
      </w:pPr>
    </w:p>
    <w:p w14:paraId="121D7EAD" w14:textId="42F71C5F" w:rsidR="0006180A" w:rsidRPr="0006180A" w:rsidRDefault="0006180A">
      <w:pPr>
        <w:pStyle w:val="CommentText"/>
        <w:rPr>
          <w:lang w:val="en-GB"/>
        </w:rPr>
      </w:pPr>
      <w:r>
        <w:rPr>
          <w:lang w:val="en-GB"/>
        </w:rPr>
        <w:t>Am I mistaken? What would be our inference problem then?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1D7E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748AC" w14:textId="77777777" w:rsidR="00B22414" w:rsidRDefault="00B22414" w:rsidP="00C05983">
      <w:pPr>
        <w:spacing w:after="0" w:line="240" w:lineRule="auto"/>
      </w:pPr>
      <w:r>
        <w:separator/>
      </w:r>
    </w:p>
  </w:endnote>
  <w:endnote w:type="continuationSeparator" w:id="0">
    <w:p w14:paraId="054DFDA8" w14:textId="77777777" w:rsidR="00B22414" w:rsidRDefault="00B22414" w:rsidP="00C0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CA566" w14:textId="77777777" w:rsidR="00B22414" w:rsidRDefault="00B22414" w:rsidP="00C05983">
      <w:pPr>
        <w:spacing w:after="0" w:line="240" w:lineRule="auto"/>
      </w:pPr>
      <w:r>
        <w:separator/>
      </w:r>
    </w:p>
  </w:footnote>
  <w:footnote w:type="continuationSeparator" w:id="0">
    <w:p w14:paraId="4915F30C" w14:textId="77777777" w:rsidR="00B22414" w:rsidRDefault="00B22414" w:rsidP="00C05983">
      <w:pPr>
        <w:spacing w:after="0" w:line="240" w:lineRule="auto"/>
      </w:pPr>
      <w:r>
        <w:continuationSeparator/>
      </w:r>
    </w:p>
  </w:footnote>
  <w:footnote w:id="1">
    <w:p w14:paraId="0922A2D8" w14:textId="77777777" w:rsidR="005C2890" w:rsidRPr="00F71C74" w:rsidRDefault="005C28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67463">
          <w:rPr>
            <w:rStyle w:val="Hyperlink"/>
            <w:lang w:val="en-GB"/>
          </w:rPr>
          <w:t>http://www.cdc.gov/healthyyouth/data/yrbs/index.htm</w:t>
        </w:r>
      </w:hyperlink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thena">
    <w15:presenceInfo w15:providerId="None" w15:userId="Athe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983"/>
    <w:rsid w:val="0006180A"/>
    <w:rsid w:val="00194F23"/>
    <w:rsid w:val="001F4E6C"/>
    <w:rsid w:val="00212102"/>
    <w:rsid w:val="00240086"/>
    <w:rsid w:val="00240353"/>
    <w:rsid w:val="002D2181"/>
    <w:rsid w:val="003D41E1"/>
    <w:rsid w:val="003E32F8"/>
    <w:rsid w:val="00416B01"/>
    <w:rsid w:val="00431DF4"/>
    <w:rsid w:val="004728BA"/>
    <w:rsid w:val="005757CB"/>
    <w:rsid w:val="005C2890"/>
    <w:rsid w:val="005E08DF"/>
    <w:rsid w:val="00691B3B"/>
    <w:rsid w:val="00712A46"/>
    <w:rsid w:val="00714B5F"/>
    <w:rsid w:val="00811B54"/>
    <w:rsid w:val="00821CAA"/>
    <w:rsid w:val="00A25C10"/>
    <w:rsid w:val="00A81458"/>
    <w:rsid w:val="00B22414"/>
    <w:rsid w:val="00B831B6"/>
    <w:rsid w:val="00B83679"/>
    <w:rsid w:val="00B87537"/>
    <w:rsid w:val="00BA2D05"/>
    <w:rsid w:val="00BB4FE6"/>
    <w:rsid w:val="00C05983"/>
    <w:rsid w:val="00C52E63"/>
    <w:rsid w:val="00C54502"/>
    <w:rsid w:val="00CB1F11"/>
    <w:rsid w:val="00D60C4B"/>
    <w:rsid w:val="00E440B7"/>
    <w:rsid w:val="00E77113"/>
    <w:rsid w:val="00E9159E"/>
    <w:rsid w:val="00F5517B"/>
    <w:rsid w:val="00F71C74"/>
    <w:rsid w:val="00FA3BF9"/>
    <w:rsid w:val="00FC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93D1"/>
  <w15:docId w15:val="{D47A9D44-193B-4123-A044-7A8F83B5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353"/>
    <w:pPr>
      <w:jc w:val="both"/>
      <w:pPrChange w:id="0" w:author="Athena" w:date="2016-10-15T13:28:00Z">
        <w:pPr>
          <w:spacing w:after="200" w:line="252" w:lineRule="auto"/>
        </w:pPr>
      </w:pPrChange>
    </w:pPr>
    <w:rPr>
      <w:rPrChange w:id="0" w:author="Athena" w:date="2016-10-15T13:28:00Z">
        <w:rPr>
          <w:rFonts w:asciiTheme="majorHAnsi" w:eastAsiaTheme="majorEastAsia" w:hAnsiTheme="majorHAnsi" w:cstheme="majorBidi"/>
          <w:sz w:val="22"/>
          <w:szCs w:val="22"/>
          <w:lang w:val="es-ES" w:eastAsia="en-US" w:bidi="ar-SA"/>
        </w:rPr>
      </w:rPrChange>
    </w:rPr>
  </w:style>
  <w:style w:type="paragraph" w:styleId="Heading1">
    <w:name w:val="heading 1"/>
    <w:basedOn w:val="Normal"/>
    <w:next w:val="Normal"/>
    <w:link w:val="Heading1Char"/>
    <w:uiPriority w:val="9"/>
    <w:qFormat/>
    <w:rsid w:val="00C0598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98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98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98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98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98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98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98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98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983"/>
  </w:style>
  <w:style w:type="paragraph" w:styleId="Footer">
    <w:name w:val="footer"/>
    <w:basedOn w:val="Normal"/>
    <w:link w:val="FooterChar"/>
    <w:uiPriority w:val="99"/>
    <w:unhideWhenUsed/>
    <w:rsid w:val="00C059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983"/>
  </w:style>
  <w:style w:type="character" w:customStyle="1" w:styleId="Heading1Char">
    <w:name w:val="Heading 1 Char"/>
    <w:basedOn w:val="DefaultParagraphFont"/>
    <w:link w:val="Heading1"/>
    <w:uiPriority w:val="9"/>
    <w:rsid w:val="00C0598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98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98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98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98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98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98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98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98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98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598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0598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98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0598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C0598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C0598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C059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05983"/>
  </w:style>
  <w:style w:type="paragraph" w:styleId="ListParagraph">
    <w:name w:val="List Paragraph"/>
    <w:basedOn w:val="Normal"/>
    <w:uiPriority w:val="34"/>
    <w:qFormat/>
    <w:rsid w:val="00C059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598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059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98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983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C05983"/>
    <w:rPr>
      <w:i/>
      <w:iCs/>
    </w:rPr>
  </w:style>
  <w:style w:type="character" w:styleId="IntenseEmphasis">
    <w:name w:val="Intense Emphasis"/>
    <w:uiPriority w:val="21"/>
    <w:qFormat/>
    <w:rsid w:val="00C0598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598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C0598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C05983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983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5E08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8DF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5E08DF"/>
  </w:style>
  <w:style w:type="character" w:customStyle="1" w:styleId="shorttext">
    <w:name w:val="short_text"/>
    <w:basedOn w:val="DefaultParagraphFont"/>
    <w:rsid w:val="00FC6690"/>
  </w:style>
  <w:style w:type="table" w:styleId="TableGrid">
    <w:name w:val="Table Grid"/>
    <w:basedOn w:val="TableNormal"/>
    <w:uiPriority w:val="59"/>
    <w:rsid w:val="00BB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C28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28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289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83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3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3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367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31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dc.gov/healthyyouth/data/yrb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Cen16</b:Tag>
    <b:SourceType>InternetSite</b:SourceType>
    <b:Guid>{02B6F61A-BB65-45A2-86FC-522F617D256D}</b:Guid>
    <b:Title>Centers for disease control and prevention</b:Title>
    <b:YearAccessed>2016</b:YearAccessed>
    <b:MonthAccessed>20</b:MonthAccessed>
    <b:DayAccessed>12</b:DayAccessed>
    <b:URL>http://www.cdc.gov/healthyyouth/data/yrbs/index.htm</b:URL>
    <b:RefOrder>1</b:RefOrder>
  </b:Source>
  <b:Source>
    <b:Tag>You15</b:Tag>
    <b:SourceType>JournalArticle</b:SourceType>
    <b:Guid>{CB6F742E-5422-4225-B5AB-23ED93A6E777}</b:Guid>
    <b:Title>2015 YRBSS Data User's Guide</b:Title>
    <b:Year>2015</b:Year>
    <b:Author>
      <b:Author>
        <b:NameList>
          <b:Person>
            <b:Last>YRBSS</b:Last>
            <b:First>System</b:First>
            <b:Middle>Youth Risk Behavior Surveillance</b:Middle>
          </b:Person>
        </b:NameList>
      </b:Author>
    </b:Author>
    <b:Pages>5-10</b:Pages>
    <b:RefOrder>2</b:RefOrder>
  </b:Source>
</b:Sources>
</file>

<file path=customXml/itemProps1.xml><?xml version="1.0" encoding="utf-8"?>
<ds:datastoreItem xmlns:ds="http://schemas.openxmlformats.org/officeDocument/2006/customXml" ds:itemID="{30754326-3E1F-4228-8A49-182B59C32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389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González</dc:creator>
  <cp:lastModifiedBy>Athena</cp:lastModifiedBy>
  <cp:revision>20</cp:revision>
  <dcterms:created xsi:type="dcterms:W3CDTF">2016-10-12T10:20:00Z</dcterms:created>
  <dcterms:modified xsi:type="dcterms:W3CDTF">2016-10-15T11:54:00Z</dcterms:modified>
</cp:coreProperties>
</file>